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938CA" w14:textId="448FB4D4" w:rsidR="008F2E11" w:rsidRPr="005F21F4" w:rsidRDefault="008F2E11" w:rsidP="002F788F">
      <w:pPr>
        <w:rPr>
          <w:rFonts w:hint="eastAsia"/>
          <w:sz w:val="28"/>
          <w:szCs w:val="28"/>
        </w:rPr>
      </w:pPr>
      <w:r w:rsidRPr="005F21F4">
        <w:rPr>
          <w:sz w:val="28"/>
          <w:szCs w:val="28"/>
        </w:rPr>
        <w:t>The data file – 3nir.mtz do not have a r-free-flags or the flags is not suitable for refinement.</w:t>
      </w:r>
    </w:p>
    <w:p w14:paraId="46018B72" w14:textId="79AF8409" w:rsidR="002F788F" w:rsidRPr="002D55E4" w:rsidRDefault="002F788F" w:rsidP="002F788F">
      <w:pPr>
        <w:rPr>
          <w:color w:val="E36C0A" w:themeColor="accent6" w:themeShade="BF"/>
        </w:rPr>
      </w:pPr>
      <w:r w:rsidRPr="002D55E4">
        <w:rPr>
          <w:color w:val="E36C0A" w:themeColor="accent6" w:themeShade="BF"/>
        </w:rPr>
        <w:t xml:space="preserve">res 1 </w:t>
      </w:r>
    </w:p>
    <w:p w14:paraId="5A51FF64" w14:textId="1457BA13" w:rsidR="004776C9" w:rsidRDefault="002F788F" w:rsidP="002F788F">
      <w:r>
        <w:t xml:space="preserve">      ATHR bad hydrogen geometry on N, not </w:t>
      </w:r>
      <w:bookmarkStart w:id="0" w:name="OLE_LINK1"/>
      <w:r>
        <w:t>pyramidal</w:t>
      </w:r>
      <w:bookmarkEnd w:id="0"/>
      <w:r>
        <w:t>, H3 distance 1.1</w:t>
      </w:r>
      <w:r w:rsidR="005B274B">
        <w:rPr>
          <w:rFonts w:hint="eastAsia"/>
        </w:rPr>
        <w:t>9</w:t>
      </w:r>
      <w:r>
        <w:t xml:space="preserve"> – maybe </w:t>
      </w:r>
      <w:r w:rsidR="005F7A67">
        <w:t>HBond</w:t>
      </w:r>
    </w:p>
    <w:p w14:paraId="35069C02" w14:textId="7FC1C00F" w:rsidR="00183529" w:rsidRDefault="005F7A67" w:rsidP="002F788F">
      <w:pPr>
        <w:rPr>
          <w:color w:val="4F81BD" w:themeColor="accent1"/>
        </w:rPr>
      </w:pPr>
      <w:r>
        <w:t xml:space="preserve"> </w:t>
      </w:r>
      <w:r w:rsidR="002F788F">
        <w:t>to the O Res35</w:t>
      </w:r>
      <w:r w:rsidR="005B274B">
        <w:rPr>
          <w:rFonts w:hint="eastAsia"/>
        </w:rPr>
        <w:t>,</w:t>
      </w:r>
      <w:r w:rsidR="008F4270">
        <w:t xml:space="preserve"> </w:t>
      </w:r>
      <w:r w:rsidR="008F4270" w:rsidRPr="002D55E4">
        <w:rPr>
          <w:color w:val="4F81BD" w:themeColor="accent1"/>
        </w:rPr>
        <w:t>BIG</w:t>
      </w:r>
    </w:p>
    <w:p w14:paraId="28231D41" w14:textId="048A171D" w:rsidR="002F788F" w:rsidRDefault="00E0393D" w:rsidP="002F788F">
      <w:r>
        <w:t xml:space="preserve">     ATHR </w:t>
      </w:r>
      <w:r w:rsidR="002F788F">
        <w:t>positive density on CB, CG2 while there is no density on CB of altloc B</w:t>
      </w:r>
      <w:r w:rsidR="008F4270">
        <w:t xml:space="preserve"> </w:t>
      </w:r>
      <w:r w:rsidR="00183529" w:rsidRPr="00445D70">
        <w:rPr>
          <w:color w:val="4F81BD" w:themeColor="accent1"/>
        </w:rPr>
        <w:t>BIG</w:t>
      </w:r>
      <w:r w:rsidR="00183529" w:rsidDel="005B274B">
        <w:t xml:space="preserve"> </w:t>
      </w:r>
    </w:p>
    <w:p w14:paraId="413D84D9" w14:textId="40A56D74" w:rsidR="005B274B" w:rsidRDefault="002F788F" w:rsidP="002F788F">
      <w:r>
        <w:t xml:space="preserve">    BTHR three hydrogen connect to N floating</w:t>
      </w:r>
      <w:r w:rsidR="005B274B">
        <w:t>,</w:t>
      </w:r>
      <w:r w:rsidR="004978F6">
        <w:t xml:space="preserve"> </w:t>
      </w:r>
      <w:r w:rsidR="005B274B">
        <w:t>CA-C-O angle 109 (120)</w:t>
      </w:r>
    </w:p>
    <w:p w14:paraId="4A3C1A62" w14:textId="153A62DF" w:rsidR="005B274B" w:rsidRPr="002D55E4" w:rsidRDefault="002F788F" w:rsidP="005B274B">
      <w:pPr>
        <w:rPr>
          <w:color w:val="E36C0A" w:themeColor="accent6" w:themeShade="BF"/>
        </w:rPr>
      </w:pPr>
      <w:r w:rsidRPr="002D55E4">
        <w:rPr>
          <w:color w:val="E36C0A" w:themeColor="accent6" w:themeShade="BF"/>
        </w:rPr>
        <w:t xml:space="preserve">res 2 </w:t>
      </w:r>
    </w:p>
    <w:p w14:paraId="7BEFC718" w14:textId="704BE594" w:rsidR="00CB1C72" w:rsidRDefault="00CB1C72" w:rsidP="005B274B">
      <w:r>
        <w:t xml:space="preserve">      </w:t>
      </w:r>
      <w:r>
        <w:t xml:space="preserve">ATHR negative </w:t>
      </w:r>
      <w:r w:rsidR="00183529">
        <w:t>density</w:t>
      </w:r>
      <w:r>
        <w:t xml:space="preserve"> around OG1</w:t>
      </w:r>
    </w:p>
    <w:p w14:paraId="64692E67" w14:textId="2564E4A4" w:rsidR="00E0393D" w:rsidRDefault="00E0393D">
      <w:r>
        <w:t xml:space="preserve">   </w:t>
      </w:r>
      <w:r w:rsidR="005B274B">
        <w:t xml:space="preserve"> </w:t>
      </w:r>
      <w:r>
        <w:t xml:space="preserve"> </w:t>
      </w:r>
      <w:r w:rsidR="005B274B">
        <w:t xml:space="preserve"> </w:t>
      </w:r>
      <w:r>
        <w:t>BTHR HA too close to CB</w:t>
      </w:r>
      <w:r w:rsidR="00DB19F1">
        <w:t xml:space="preserve">, </w:t>
      </w:r>
      <w:r w:rsidR="00DB19F1">
        <w:t xml:space="preserve">N-H too long 1.39   </w:t>
      </w:r>
      <w:r w:rsidR="005B274B">
        <w:t xml:space="preserve">  </w:t>
      </w:r>
    </w:p>
    <w:p w14:paraId="79DF9A9B" w14:textId="2136F4B2" w:rsidR="002F788F" w:rsidRDefault="00E0393D" w:rsidP="002F788F">
      <w:r>
        <w:t xml:space="preserve">     </w:t>
      </w:r>
      <w:r w:rsidR="005B274B">
        <w:t xml:space="preserve"> </w:t>
      </w:r>
      <w:r w:rsidR="002F788F">
        <w:t>BTHR O-C-N angle 131 (123</w:t>
      </w:r>
      <w:bookmarkStart w:id="1" w:name="OLE_LINK2"/>
      <w:r w:rsidR="002F788F">
        <w:t>)</w:t>
      </w:r>
      <w:r w:rsidR="00DB19F1">
        <w:t>,</w:t>
      </w:r>
      <w:r w:rsidR="002F788F">
        <w:t xml:space="preserve"> </w:t>
      </w:r>
      <w:r w:rsidR="00DB19F1">
        <w:t>H stick out the peptide plane</w:t>
      </w:r>
      <w:r w:rsidR="002F788F">
        <w:t xml:space="preserve">   </w:t>
      </w:r>
      <w:bookmarkEnd w:id="1"/>
    </w:p>
    <w:p w14:paraId="58E5B1AA" w14:textId="5653F27A" w:rsidR="008029B2" w:rsidRPr="00665719" w:rsidRDefault="008029B2" w:rsidP="002F788F">
      <w:r w:rsidRPr="005F21F4">
        <w:rPr>
          <w:color w:val="E36C0A" w:themeColor="accent6" w:themeShade="BF"/>
        </w:rPr>
        <w:t xml:space="preserve">res 3 </w:t>
      </w:r>
      <w:bookmarkStart w:id="2" w:name="_Hlk54289669"/>
      <w:r w:rsidRPr="005F21F4">
        <w:t xml:space="preserve">H stick out the peptide plane </w:t>
      </w:r>
      <w:bookmarkEnd w:id="2"/>
      <w:r w:rsidRPr="005F21F4">
        <w:t>for both altlocs A and B</w:t>
      </w:r>
    </w:p>
    <w:p w14:paraId="1795C2E7" w14:textId="356C7D78" w:rsidR="002F788F" w:rsidRDefault="002F788F" w:rsidP="002F788F">
      <w:r w:rsidRPr="002D55E4">
        <w:rPr>
          <w:color w:val="E36C0A" w:themeColor="accent6" w:themeShade="BF"/>
        </w:rPr>
        <w:t>res 4</w:t>
      </w:r>
      <w:r>
        <w:t xml:space="preserve"> lots of positive and </w:t>
      </w:r>
      <w:r w:rsidR="00A340AD">
        <w:t>negative</w:t>
      </w:r>
      <w:r>
        <w:t xml:space="preserve"> density around SG</w:t>
      </w:r>
    </w:p>
    <w:p w14:paraId="6762D8E1" w14:textId="1E163897" w:rsidR="009E3F42" w:rsidRDefault="009E3F42" w:rsidP="002F788F">
      <w:r w:rsidRPr="002D55E4">
        <w:rPr>
          <w:color w:val="E36C0A" w:themeColor="accent6" w:themeShade="BF"/>
        </w:rPr>
        <w:t>res 5</w:t>
      </w:r>
      <w:r>
        <w:t xml:space="preserve"> red and green </w:t>
      </w:r>
      <w:r w:rsidR="00973F75">
        <w:t>density</w:t>
      </w:r>
      <w:r>
        <w:t xml:space="preserve"> on opposite sides of O – possible HBond to res 20</w:t>
      </w:r>
    </w:p>
    <w:p w14:paraId="56271C15" w14:textId="5585C415" w:rsidR="002F788F" w:rsidRDefault="002F788F" w:rsidP="002F788F">
      <w:r w:rsidRPr="002D55E4">
        <w:rPr>
          <w:color w:val="E36C0A" w:themeColor="accent6" w:themeShade="BF"/>
        </w:rPr>
        <w:t>res 6</w:t>
      </w:r>
      <w:r>
        <w:t xml:space="preserve"> HG point to negative density, </w:t>
      </w:r>
      <w:r w:rsidR="000123CD">
        <w:t xml:space="preserve">following green one can lead to </w:t>
      </w:r>
      <w:r>
        <w:t xml:space="preserve">a hydrogen bond with </w:t>
      </w:r>
      <w:r w:rsidR="000123CD">
        <w:t xml:space="preserve">symmetry </w:t>
      </w:r>
      <w:r>
        <w:t>copy</w:t>
      </w:r>
    </w:p>
    <w:p w14:paraId="1BFB8072" w14:textId="66BA4329" w:rsidR="004978F6" w:rsidRDefault="002F788F">
      <w:r w:rsidRPr="002D55E4">
        <w:rPr>
          <w:color w:val="E36C0A" w:themeColor="accent6" w:themeShade="BF"/>
        </w:rPr>
        <w:t>res 7</w:t>
      </w:r>
      <w:r>
        <w:t xml:space="preserve"> BILE HA floating</w:t>
      </w:r>
      <w:r w:rsidR="00A340AD">
        <w:t xml:space="preserve">, </w:t>
      </w:r>
      <w:r>
        <w:t>HB to close to CB</w:t>
      </w:r>
      <w:r w:rsidR="00E4742D">
        <w:t xml:space="preserve"> (0.27 A)</w:t>
      </w:r>
      <w:r w:rsidR="000903B7">
        <w:t xml:space="preserve"> </w:t>
      </w:r>
      <w:r w:rsidR="000903B7" w:rsidRPr="00445D70">
        <w:rPr>
          <w:color w:val="4F81BD" w:themeColor="accent1"/>
        </w:rPr>
        <w:t>BIG</w:t>
      </w:r>
    </w:p>
    <w:p w14:paraId="3BE98112" w14:textId="3DE446DA" w:rsidR="002F788F" w:rsidRDefault="004978F6">
      <w:r>
        <w:t xml:space="preserve">         BILE </w:t>
      </w:r>
      <w:r w:rsidR="002F788F">
        <w:t>HG23 clash with water 3017B</w:t>
      </w:r>
      <w:r w:rsidR="00457A66">
        <w:t>3</w:t>
      </w:r>
    </w:p>
    <w:p w14:paraId="08096D94" w14:textId="43CD4000" w:rsidR="00EF7D24" w:rsidRDefault="00B37C74" w:rsidP="002F788F">
      <w:r>
        <w:t xml:space="preserve"> </w:t>
      </w:r>
      <w:r w:rsidR="00E0393D">
        <w:t xml:space="preserve">   </w:t>
      </w:r>
      <w:r>
        <w:t xml:space="preserve">   </w:t>
      </w:r>
      <w:r w:rsidR="00E0393D">
        <w:t xml:space="preserve">  </w:t>
      </w:r>
      <w:r w:rsidR="00EF7D24">
        <w:t>BILE CG</w:t>
      </w:r>
      <w:r w:rsidR="00C311BA">
        <w:t>1</w:t>
      </w:r>
      <w:r w:rsidR="00EF7D24">
        <w:t xml:space="preserve"> has a green density </w:t>
      </w:r>
      <w:r w:rsidR="000903B7" w:rsidRPr="00445D70">
        <w:rPr>
          <w:color w:val="4F81BD" w:themeColor="accent1"/>
        </w:rPr>
        <w:t>BIG</w:t>
      </w:r>
      <w:r w:rsidR="000903B7" w:rsidDel="00C311BA">
        <w:t xml:space="preserve"> </w:t>
      </w:r>
    </w:p>
    <w:p w14:paraId="341D259B" w14:textId="278E7142" w:rsidR="00457A66" w:rsidRDefault="00457A66" w:rsidP="002F788F">
      <w:r>
        <w:t xml:space="preserve">         BILE CG2 </w:t>
      </w:r>
      <w:r>
        <w:t>methyl group</w:t>
      </w:r>
      <w:r>
        <w:t xml:space="preserve"> bad geometry, CG2-</w:t>
      </w:r>
      <w:bookmarkStart w:id="3" w:name="OLE_LINK3"/>
      <w:r>
        <w:t>HG21 longer than the ideal value</w:t>
      </w:r>
    </w:p>
    <w:bookmarkEnd w:id="3"/>
    <w:p w14:paraId="78FC76BF" w14:textId="24F05B0D" w:rsidR="00E0393D" w:rsidRDefault="002F788F" w:rsidP="002F788F">
      <w:pPr>
        <w:rPr>
          <w:color w:val="E36C0A" w:themeColor="accent6" w:themeShade="BF"/>
        </w:rPr>
      </w:pPr>
      <w:r w:rsidRPr="002D55E4">
        <w:rPr>
          <w:color w:val="E36C0A" w:themeColor="accent6" w:themeShade="BF"/>
        </w:rPr>
        <w:t xml:space="preserve">res 8 </w:t>
      </w:r>
    </w:p>
    <w:p w14:paraId="33E1D724" w14:textId="17337EE0" w:rsidR="00721456" w:rsidRDefault="00721456" w:rsidP="002F788F">
      <w:pPr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       </w:t>
      </w:r>
      <w:r>
        <w:t>AVAL positive density around CG1, CG2, consider add a conformer, O-C-N angle 130</w:t>
      </w:r>
    </w:p>
    <w:p w14:paraId="78549DEC" w14:textId="797EE3AC" w:rsidR="002F788F" w:rsidRDefault="00E0393D" w:rsidP="000903B7">
      <w:r>
        <w:rPr>
          <w:color w:val="E36C0A" w:themeColor="accent6" w:themeShade="BF"/>
        </w:rPr>
        <w:t xml:space="preserve">       </w:t>
      </w:r>
      <w:r w:rsidR="002F788F">
        <w:t xml:space="preserve">BVAL HB floating, negative </w:t>
      </w:r>
      <w:r w:rsidR="0073716E">
        <w:t>density</w:t>
      </w:r>
      <w:r w:rsidR="002F788F">
        <w:t xml:space="preserve"> around CG1,</w:t>
      </w:r>
      <w:r w:rsidR="0073716E">
        <w:t xml:space="preserve"> </w:t>
      </w:r>
      <w:r w:rsidR="002F788F">
        <w:t>CG2</w:t>
      </w:r>
      <w:r w:rsidR="00721456">
        <w:t>, O-C-N angle 112 (123)</w:t>
      </w:r>
    </w:p>
    <w:p w14:paraId="13F12C75" w14:textId="7F6D2A90" w:rsidR="00457A66" w:rsidRDefault="00457A66" w:rsidP="000903B7">
      <w:r>
        <w:t xml:space="preserve">       O point to negative density for both altlocs</w:t>
      </w:r>
    </w:p>
    <w:p w14:paraId="6748B848" w14:textId="30539148" w:rsidR="00665719" w:rsidRDefault="002F788F" w:rsidP="002F788F">
      <w:r w:rsidRPr="002D55E4">
        <w:rPr>
          <w:color w:val="E36C0A" w:themeColor="accent6" w:themeShade="BF"/>
        </w:rPr>
        <w:t xml:space="preserve">res 10 </w:t>
      </w:r>
      <w:r>
        <w:t>ARG side chain can add a conformer</w:t>
      </w:r>
      <w:r w:rsidR="007663AB">
        <w:t xml:space="preserve">, </w:t>
      </w:r>
      <w:bookmarkStart w:id="4" w:name="_Hlk54291471"/>
      <w:r w:rsidR="006C40CB">
        <w:t>non-spherical</w:t>
      </w:r>
      <w:r w:rsidR="007663AB">
        <w:t xml:space="preserve"> density </w:t>
      </w:r>
      <w:bookmarkEnd w:id="4"/>
      <w:r w:rsidR="007663AB">
        <w:t>along arginine out-plane-direction with red and green on opposite end</w:t>
      </w:r>
      <w:r w:rsidR="00665719">
        <w:t xml:space="preserve">, </w:t>
      </w:r>
      <w:r w:rsidR="00665719" w:rsidRPr="00665719">
        <w:t xml:space="preserve">H stick out the peptide plane </w:t>
      </w:r>
    </w:p>
    <w:p w14:paraId="15C96C6E" w14:textId="6083B566" w:rsidR="00E153BF" w:rsidRDefault="00E153BF">
      <w:r w:rsidRPr="002D55E4">
        <w:rPr>
          <w:color w:val="E36C0A" w:themeColor="accent6" w:themeShade="BF"/>
        </w:rPr>
        <w:lastRenderedPageBreak/>
        <w:t>res 11</w:t>
      </w:r>
      <w:r w:rsidR="0073716E">
        <w:t xml:space="preserve"> </w:t>
      </w:r>
      <w:r>
        <w:t>clash with ligand</w:t>
      </w:r>
      <w:r w:rsidR="005C2307">
        <w:t xml:space="preserve"> 2002 EOH</w:t>
      </w:r>
    </w:p>
    <w:p w14:paraId="6B516A03" w14:textId="37D2E458" w:rsidR="002F788F" w:rsidRDefault="002F788F" w:rsidP="002F788F">
      <w:r w:rsidRPr="002D55E4">
        <w:rPr>
          <w:color w:val="E36C0A" w:themeColor="accent6" w:themeShade="BF"/>
        </w:rPr>
        <w:t xml:space="preserve">res 12 </w:t>
      </w:r>
      <w:r>
        <w:t>positive</w:t>
      </w:r>
      <w:r w:rsidR="005C2307">
        <w:t xml:space="preserve"> </w:t>
      </w:r>
      <w:r>
        <w:t>density around C,</w:t>
      </w:r>
      <w:r w:rsidR="009B5FC1">
        <w:t xml:space="preserve"> </w:t>
      </w:r>
      <w:r>
        <w:t>O</w:t>
      </w:r>
      <w:r w:rsidR="005C2307">
        <w:t xml:space="preserve"> covering both altlocs –what can be missing there?</w:t>
      </w:r>
    </w:p>
    <w:p w14:paraId="308ED917" w14:textId="14A2BEBA" w:rsidR="00C0245D" w:rsidRDefault="00C0245D" w:rsidP="002F788F">
      <w:r>
        <w:t xml:space="preserve">            </w:t>
      </w:r>
      <w:bookmarkStart w:id="5" w:name="_Hlk54290675"/>
      <w:r>
        <w:t xml:space="preserve">N-O not in the peptide plane </w:t>
      </w:r>
      <w:bookmarkEnd w:id="5"/>
    </w:p>
    <w:p w14:paraId="035CE0C9" w14:textId="5FC6383B" w:rsidR="009B5FC1" w:rsidRPr="002D55E4" w:rsidRDefault="002F788F" w:rsidP="009B5FC1">
      <w:r w:rsidRPr="002D55E4">
        <w:rPr>
          <w:color w:val="E36C0A" w:themeColor="accent6" w:themeShade="BF"/>
        </w:rPr>
        <w:t xml:space="preserve">res 13 </w:t>
      </w:r>
      <w:r w:rsidR="009B5FC1">
        <w:t xml:space="preserve">  APHE HA floating, O-C-N angle 129</w:t>
      </w:r>
    </w:p>
    <w:p w14:paraId="54709168" w14:textId="0327FA70" w:rsidR="00C0245D" w:rsidRDefault="009B5FC1">
      <w:r>
        <w:t xml:space="preserve"> </w:t>
      </w:r>
      <w:r w:rsidR="00B37C74">
        <w:t xml:space="preserve">         </w:t>
      </w:r>
      <w:r>
        <w:t xml:space="preserve">    </w:t>
      </w:r>
      <w:r w:rsidR="002F788F">
        <w:t>BPHE HA floating</w:t>
      </w:r>
      <w:r w:rsidR="005C2307">
        <w:t xml:space="preserve"> and </w:t>
      </w:r>
      <w:r w:rsidR="002F788F">
        <w:t>hydrogen connect to ring floating</w:t>
      </w:r>
    </w:p>
    <w:p w14:paraId="5E69BBF6" w14:textId="654B9E52" w:rsidR="002F788F" w:rsidRDefault="00C0245D">
      <w:r>
        <w:t xml:space="preserve">             </w:t>
      </w:r>
      <w:r w:rsidR="009B5FC1">
        <w:t xml:space="preserve"> </w:t>
      </w:r>
      <w:r>
        <w:t>BPHE</w:t>
      </w:r>
      <w:r>
        <w:t xml:space="preserve"> </w:t>
      </w:r>
      <w:r w:rsidR="009B5FC1">
        <w:t>O-C-N angle 111.6</w:t>
      </w:r>
      <w:r>
        <w:t xml:space="preserve">, </w:t>
      </w:r>
      <w:r w:rsidRPr="00C0245D">
        <w:t>N-O not in the peptide plane</w:t>
      </w:r>
    </w:p>
    <w:p w14:paraId="2105A5F4" w14:textId="05405513" w:rsidR="003B1D0A" w:rsidRDefault="003B1D0A">
      <w:r>
        <w:t xml:space="preserve">              Hydron connect to the ring are not in plane</w:t>
      </w:r>
    </w:p>
    <w:p w14:paraId="165D8305" w14:textId="77777777" w:rsidR="002F788F" w:rsidRDefault="002F788F" w:rsidP="002F788F">
      <w:r w:rsidRPr="002D55E4">
        <w:rPr>
          <w:color w:val="E36C0A" w:themeColor="accent6" w:themeShade="BF"/>
        </w:rPr>
        <w:t xml:space="preserve">res 14 </w:t>
      </w:r>
      <w:r>
        <w:t>ASN side chain, ND2, OD1 have hydrogen bond with water 3018,3019,3014,3047A, push to away negative density</w:t>
      </w:r>
    </w:p>
    <w:p w14:paraId="1C7804AD" w14:textId="77777777" w:rsidR="002F788F" w:rsidRDefault="002F788F" w:rsidP="002F788F">
      <w:r w:rsidRPr="002D55E4">
        <w:rPr>
          <w:color w:val="E36C0A" w:themeColor="accent6" w:themeShade="BF"/>
        </w:rPr>
        <w:t xml:space="preserve">res 15 </w:t>
      </w:r>
      <w:r>
        <w:t>mess positive density around main chain</w:t>
      </w:r>
      <w:r w:rsidR="00730EF5">
        <w:t>, green density on one side of main chain – add altloc?</w:t>
      </w:r>
    </w:p>
    <w:p w14:paraId="43581A9E" w14:textId="53D4F0E7" w:rsidR="002F788F" w:rsidRDefault="002F788F" w:rsidP="002F788F">
      <w:r w:rsidRPr="002D55E4">
        <w:rPr>
          <w:color w:val="E36C0A" w:themeColor="accent6" w:themeShade="BF"/>
        </w:rPr>
        <w:t xml:space="preserve">res 16 </w:t>
      </w:r>
      <w:r>
        <w:t xml:space="preserve">lots of positive and </w:t>
      </w:r>
      <w:r w:rsidR="005C2201">
        <w:t>negative</w:t>
      </w:r>
      <w:r>
        <w:t xml:space="preserve"> density around SG</w:t>
      </w:r>
    </w:p>
    <w:p w14:paraId="2601FAF6" w14:textId="2B2ABDB6" w:rsidR="004C56BC" w:rsidRDefault="004C56BC" w:rsidP="002F788F">
      <w:r w:rsidRPr="002D55E4">
        <w:rPr>
          <w:color w:val="E36C0A" w:themeColor="accent6" w:themeShade="BF"/>
        </w:rPr>
        <w:t xml:space="preserve">res 17 </w:t>
      </w:r>
      <w:r>
        <w:t>just some noise</w:t>
      </w:r>
    </w:p>
    <w:p w14:paraId="350587DC" w14:textId="77777777" w:rsidR="002F788F" w:rsidRDefault="002F788F" w:rsidP="002F788F">
      <w:r w:rsidRPr="002D55E4">
        <w:rPr>
          <w:color w:val="E36C0A" w:themeColor="accent6" w:themeShade="BF"/>
        </w:rPr>
        <w:t xml:space="preserve">res 18 </w:t>
      </w:r>
      <w:r>
        <w:t>HB2 clash with res 19 BPRO HD3</w:t>
      </w:r>
      <w:r w:rsidR="004C56BC">
        <w:t xml:space="preserve"> (but its 1.8 A)</w:t>
      </w:r>
    </w:p>
    <w:p w14:paraId="3039CA41" w14:textId="21BCC942" w:rsidR="002F788F" w:rsidRDefault="002F788F" w:rsidP="002F788F">
      <w:pPr>
        <w:rPr>
          <w:color w:val="31849B" w:themeColor="accent5" w:themeShade="BF"/>
        </w:rPr>
      </w:pPr>
      <w:r w:rsidRPr="002D55E4">
        <w:rPr>
          <w:color w:val="E36C0A" w:themeColor="accent6" w:themeShade="BF"/>
        </w:rPr>
        <w:t xml:space="preserve">res 19 </w:t>
      </w:r>
      <w:r>
        <w:t>HA al</w:t>
      </w:r>
      <w:r w:rsidR="005C2201">
        <w:t>tloc</w:t>
      </w:r>
      <w:r>
        <w:t xml:space="preserve"> B too close to CB</w:t>
      </w:r>
      <w:r w:rsidR="004C56BC">
        <w:t xml:space="preserve"> –</w:t>
      </w:r>
      <w:r w:rsidR="005C2201">
        <w:t xml:space="preserve"> </w:t>
      </w:r>
      <w:r w:rsidR="004C56BC">
        <w:t xml:space="preserve">(angle to the ring not OK) </w:t>
      </w:r>
      <w:r w:rsidR="004C56BC" w:rsidRPr="002D55E4">
        <w:rPr>
          <w:color w:val="31849B" w:themeColor="accent5" w:themeShade="BF"/>
        </w:rPr>
        <w:t>BIG</w:t>
      </w:r>
    </w:p>
    <w:p w14:paraId="3410F675" w14:textId="2FBF501D" w:rsidR="004C56BC" w:rsidRDefault="004C56BC" w:rsidP="002F788F">
      <w:r w:rsidRPr="002D55E4">
        <w:rPr>
          <w:color w:val="E36C0A" w:themeColor="accent6" w:themeShade="BF"/>
        </w:rPr>
        <w:t xml:space="preserve">res 21 </w:t>
      </w:r>
      <w:r>
        <w:t>THR O has red and green densities</w:t>
      </w:r>
      <w:r w:rsidR="00D559B6">
        <w:t xml:space="preserve"> on opposite sides of the C=O bond (there is also possible </w:t>
      </w:r>
      <w:r w:rsidR="00CF6086">
        <w:t>HBond</w:t>
      </w:r>
      <w:r w:rsidR="00D559B6">
        <w:t xml:space="preserve"> to HH11 of residue 17</w:t>
      </w:r>
      <w:r w:rsidR="00CF6086">
        <w:t>)</w:t>
      </w:r>
    </w:p>
    <w:p w14:paraId="09CBADFD" w14:textId="244FDDCD" w:rsidR="00511E67" w:rsidRDefault="002F788F" w:rsidP="002F788F">
      <w:r w:rsidRPr="002D55E4">
        <w:rPr>
          <w:color w:val="E36C0A" w:themeColor="accent6" w:themeShade="BF"/>
        </w:rPr>
        <w:t xml:space="preserve">res 22 </w:t>
      </w:r>
      <w:r w:rsidR="00511E67">
        <w:t>conformer A is PRO and conformer B is SER</w:t>
      </w:r>
      <w:r w:rsidR="00D24B9C">
        <w:t xml:space="preserve"> – is mutation </w:t>
      </w:r>
      <w:r w:rsidR="005C2201">
        <w:t>justified?</w:t>
      </w:r>
    </w:p>
    <w:p w14:paraId="0954AF5F" w14:textId="6A25B8C9" w:rsidR="00CF6086" w:rsidRDefault="00511E67" w:rsidP="00511E67">
      <w:r>
        <w:t xml:space="preserve">     </w:t>
      </w:r>
      <w:r w:rsidR="00CF6086">
        <w:t xml:space="preserve">       APRO negative density around CG  </w:t>
      </w:r>
    </w:p>
    <w:p w14:paraId="65DE8153" w14:textId="442EF832" w:rsidR="00511E67" w:rsidRDefault="00CF6086" w:rsidP="00511E67">
      <w:r>
        <w:t xml:space="preserve">           </w:t>
      </w:r>
      <w:r w:rsidR="00511E67">
        <w:t xml:space="preserve"> BSER negative density around OG</w:t>
      </w:r>
    </w:p>
    <w:p w14:paraId="1481A07F" w14:textId="19F23ED3" w:rsidR="00A83743" w:rsidRDefault="00D41006">
      <w:r>
        <w:t xml:space="preserve">            </w:t>
      </w:r>
      <w:r w:rsidR="002F788F">
        <w:t>BSER C-N distance 1.24 (1.33)</w:t>
      </w:r>
      <w:r w:rsidR="00A83743">
        <w:t>,</w:t>
      </w:r>
      <w:r w:rsidR="002F788F">
        <w:t xml:space="preserve"> N-CA-CB 103 (110)</w:t>
      </w:r>
    </w:p>
    <w:p w14:paraId="6FDC6AFF" w14:textId="2856959F" w:rsidR="002F788F" w:rsidRDefault="002F788F">
      <w:r w:rsidRPr="002D55E4">
        <w:rPr>
          <w:color w:val="E36C0A" w:themeColor="accent6" w:themeShade="BF"/>
        </w:rPr>
        <w:t xml:space="preserve">res 23 </w:t>
      </w:r>
      <w:r w:rsidR="005815DF" w:rsidRPr="005F21F4">
        <w:t>CD-OE2-HE2 88.47 bad angle</w:t>
      </w:r>
      <w:r w:rsidR="005815DF">
        <w:t xml:space="preserve">, can be another conformer to fit green density, also there </w:t>
      </w:r>
      <w:proofErr w:type="gramStart"/>
      <w:r w:rsidR="005815DF">
        <w:t xml:space="preserve">are  </w:t>
      </w:r>
      <w:r w:rsidR="005815DF" w:rsidRPr="005815DF">
        <w:t>non</w:t>
      </w:r>
      <w:proofErr w:type="gramEnd"/>
      <w:r w:rsidR="005815DF" w:rsidRPr="005815DF">
        <w:t xml:space="preserve">-spherical density </w:t>
      </w:r>
    </w:p>
    <w:p w14:paraId="76019E76" w14:textId="77777777" w:rsidR="00D230DB" w:rsidRDefault="00D230DB" w:rsidP="002F788F">
      <w:r w:rsidRPr="002D55E4">
        <w:rPr>
          <w:color w:val="E36C0A" w:themeColor="accent6" w:themeShade="BF"/>
        </w:rPr>
        <w:t xml:space="preserve">res 24 </w:t>
      </w:r>
      <w:r>
        <w:t>just some green noise on main chain</w:t>
      </w:r>
    </w:p>
    <w:p w14:paraId="37290F60" w14:textId="77777777" w:rsidR="00D230DB" w:rsidRDefault="002F788F" w:rsidP="002F788F">
      <w:r w:rsidRPr="002D55E4">
        <w:rPr>
          <w:color w:val="E36C0A" w:themeColor="accent6" w:themeShade="BF"/>
        </w:rPr>
        <w:t xml:space="preserve">res 25 </w:t>
      </w:r>
      <w:r w:rsidR="00D230DB">
        <w:t>different residues A LEU B ILE</w:t>
      </w:r>
    </w:p>
    <w:p w14:paraId="3D3FAF1D" w14:textId="7C5C436E" w:rsidR="002F788F" w:rsidRDefault="00BB641D" w:rsidP="002F788F">
      <w:r>
        <w:t xml:space="preserve">  </w:t>
      </w:r>
      <w:r w:rsidR="00B37C74">
        <w:t xml:space="preserve">     </w:t>
      </w:r>
      <w:r>
        <w:t xml:space="preserve">     </w:t>
      </w:r>
      <w:r w:rsidR="002F788F">
        <w:t>BILE peptide plane</w:t>
      </w:r>
      <w:r w:rsidR="008511E9">
        <w:t xml:space="preserve"> deviation &gt; 4 sigma</w:t>
      </w:r>
    </w:p>
    <w:p w14:paraId="4F2DD230" w14:textId="571A204B" w:rsidR="002F788F" w:rsidRDefault="002F788F" w:rsidP="002F788F">
      <w:r>
        <w:t xml:space="preserve">     </w:t>
      </w:r>
      <w:r w:rsidR="00B37C74">
        <w:t xml:space="preserve">     </w:t>
      </w:r>
      <w:r>
        <w:t xml:space="preserve">  positive density around CG,</w:t>
      </w:r>
      <w:r w:rsidR="005C2201">
        <w:t xml:space="preserve"> </w:t>
      </w:r>
      <w:r>
        <w:t>CD2, negative density around CD1</w:t>
      </w:r>
      <w:r w:rsidR="00D230DB">
        <w:t xml:space="preserve"> </w:t>
      </w:r>
      <w:r w:rsidR="00D230DB" w:rsidRPr="002D55E4">
        <w:rPr>
          <w:color w:val="4F81BD" w:themeColor="accent1"/>
        </w:rPr>
        <w:t>BIG</w:t>
      </w:r>
    </w:p>
    <w:p w14:paraId="2BE54F6F" w14:textId="6F05514B" w:rsidR="002F788F" w:rsidRDefault="002F788F" w:rsidP="002F788F">
      <w:r w:rsidRPr="002D55E4">
        <w:rPr>
          <w:color w:val="E36C0A" w:themeColor="accent6" w:themeShade="BF"/>
        </w:rPr>
        <w:t xml:space="preserve">res 26 </w:t>
      </w:r>
      <w:r>
        <w:t xml:space="preserve">lots of positive and </w:t>
      </w:r>
      <w:r w:rsidR="005C2201">
        <w:t>negative</w:t>
      </w:r>
      <w:r>
        <w:t xml:space="preserve"> density around SG</w:t>
      </w:r>
    </w:p>
    <w:p w14:paraId="1725208E" w14:textId="10982AB0" w:rsidR="002F788F" w:rsidRDefault="002F788F" w:rsidP="002F788F">
      <w:r w:rsidRPr="002D55E4">
        <w:rPr>
          <w:color w:val="E36C0A" w:themeColor="accent6" w:themeShade="BF"/>
        </w:rPr>
        <w:lastRenderedPageBreak/>
        <w:t>res 2</w:t>
      </w:r>
      <w:r w:rsidR="00C071F8" w:rsidRPr="002D55E4">
        <w:rPr>
          <w:color w:val="E36C0A" w:themeColor="accent6" w:themeShade="BF"/>
        </w:rPr>
        <w:t>8</w:t>
      </w:r>
      <w:r w:rsidRPr="002D55E4">
        <w:rPr>
          <w:color w:val="E36C0A" w:themeColor="accent6" w:themeShade="BF"/>
        </w:rPr>
        <w:t xml:space="preserve"> </w:t>
      </w:r>
      <w:r w:rsidR="005C2201">
        <w:t>negative</w:t>
      </w:r>
      <w:r>
        <w:t xml:space="preserve"> density around HG1</w:t>
      </w:r>
      <w:r w:rsidR="00C071F8">
        <w:t xml:space="preserve"> on other side is positive – rotate H </w:t>
      </w:r>
    </w:p>
    <w:p w14:paraId="065EA927" w14:textId="780C0727" w:rsidR="00A5777F" w:rsidRDefault="002F788F" w:rsidP="002F788F">
      <w:pPr>
        <w:rPr>
          <w:color w:val="4F81BD" w:themeColor="accent1"/>
        </w:rPr>
      </w:pPr>
      <w:r w:rsidRPr="002D55E4">
        <w:rPr>
          <w:color w:val="E36C0A" w:themeColor="accent6" w:themeShade="BF"/>
        </w:rPr>
        <w:t xml:space="preserve">res 29 </w:t>
      </w:r>
      <w:r>
        <w:t>TYR</w:t>
      </w:r>
      <w:r w:rsidR="00A5777F">
        <w:t xml:space="preserve"> on the side chain the rings are not well fitted - there are already 3 altlocs </w:t>
      </w:r>
      <w:r>
        <w:t>can add a conformer</w:t>
      </w:r>
      <w:r w:rsidR="00A5777F">
        <w:t xml:space="preserve">, refit? </w:t>
      </w:r>
      <w:r w:rsidR="00A5777F" w:rsidRPr="002D55E4">
        <w:rPr>
          <w:color w:val="4F81BD" w:themeColor="accent1"/>
        </w:rPr>
        <w:t>BIG</w:t>
      </w:r>
    </w:p>
    <w:p w14:paraId="2ABE9E28" w14:textId="2A3C2DC9" w:rsidR="008511E9" w:rsidRDefault="008511E9" w:rsidP="002F788F">
      <w:pPr>
        <w:rPr>
          <w:color w:val="4F81BD" w:themeColor="accent1"/>
        </w:rPr>
      </w:pPr>
      <w:r>
        <w:t xml:space="preserve">    </w:t>
      </w:r>
      <w:r w:rsidR="00721456">
        <w:t xml:space="preserve"> </w:t>
      </w:r>
      <w:r>
        <w:t xml:space="preserve">BTYR H with 0.4 A from N </w:t>
      </w:r>
      <w:r w:rsidRPr="007210FE">
        <w:rPr>
          <w:color w:val="4F81BD" w:themeColor="accent1"/>
        </w:rPr>
        <w:t>BIG</w:t>
      </w:r>
      <w:r>
        <w:t xml:space="preserve">       ATYR HA floating</w:t>
      </w:r>
    </w:p>
    <w:p w14:paraId="34DAAB0C" w14:textId="285DF71B" w:rsidR="008511E9" w:rsidDel="00A5777F" w:rsidRDefault="008511E9" w:rsidP="008511E9">
      <w:r>
        <w:t xml:space="preserve">     </w:t>
      </w:r>
      <w:r w:rsidDel="00A5777F">
        <w:t>Hydrogen mess</w:t>
      </w:r>
      <w:r>
        <w:t xml:space="preserve"> on the phenyl ring </w:t>
      </w:r>
    </w:p>
    <w:p w14:paraId="750751D1" w14:textId="1A3DB6EA" w:rsidR="008511E9" w:rsidRDefault="008511E9" w:rsidP="002F788F">
      <w:r>
        <w:t xml:space="preserve">     negative density around CD2/A, C</w:t>
      </w:r>
    </w:p>
    <w:p w14:paraId="5EE69A0C" w14:textId="709A7480" w:rsidR="002F788F" w:rsidRDefault="008511E9">
      <w:r>
        <w:t xml:space="preserve">  </w:t>
      </w:r>
      <w:r w:rsidR="003D5B09">
        <w:t xml:space="preserve"> </w:t>
      </w:r>
      <w:r>
        <w:t xml:space="preserve">   ATYR </w:t>
      </w:r>
      <w:r w:rsidR="002F788F">
        <w:t>N-CA-CB 103 (110)</w:t>
      </w:r>
      <w:r w:rsidR="00721456">
        <w:t>,</w:t>
      </w:r>
      <w:r w:rsidR="002F788F">
        <w:t xml:space="preserve"> BTYR C-CA-CB 119 (110)</w:t>
      </w:r>
      <w:r w:rsidR="00721456">
        <w:t xml:space="preserve">, </w:t>
      </w:r>
      <w:r w:rsidR="002F788F">
        <w:t>CTYR CB-CG-CD2 113 (120)</w:t>
      </w:r>
    </w:p>
    <w:p w14:paraId="4FB0AAA1" w14:textId="409108DD" w:rsidR="002F788F" w:rsidRDefault="008511E9" w:rsidP="002F788F">
      <w:r>
        <w:rPr>
          <w:color w:val="E36C0A" w:themeColor="accent6" w:themeShade="BF"/>
        </w:rPr>
        <w:t>res</w:t>
      </w:r>
      <w:r w:rsidRPr="002D55E4">
        <w:rPr>
          <w:color w:val="E36C0A" w:themeColor="accent6" w:themeShade="BF"/>
        </w:rPr>
        <w:t xml:space="preserve"> </w:t>
      </w:r>
      <w:r w:rsidR="002F788F" w:rsidRPr="002D55E4">
        <w:rPr>
          <w:color w:val="E36C0A" w:themeColor="accent6" w:themeShade="BF"/>
        </w:rPr>
        <w:t>30</w:t>
      </w:r>
      <w:r w:rsidR="002F788F">
        <w:t xml:space="preserve"> HG1 point to red density, may have hydrogen bond with res 26 O</w:t>
      </w:r>
    </w:p>
    <w:p w14:paraId="478ECE63" w14:textId="6DB3383E" w:rsidR="00A20CEC" w:rsidRDefault="008511E9" w:rsidP="002F788F">
      <w:r w:rsidRPr="002D55E4">
        <w:rPr>
          <w:color w:val="E36C0A" w:themeColor="accent6" w:themeShade="BF"/>
        </w:rPr>
        <w:t>res</w:t>
      </w:r>
      <w:r w:rsidR="00A20CEC" w:rsidRPr="002D55E4">
        <w:rPr>
          <w:color w:val="E36C0A" w:themeColor="accent6" w:themeShade="BF"/>
        </w:rPr>
        <w:t xml:space="preserve"> 31</w:t>
      </w:r>
      <w:r w:rsidR="00A20CEC">
        <w:t xml:space="preserve"> some green density on C</w:t>
      </w:r>
      <w:r>
        <w:t>-</w:t>
      </w:r>
      <w:r w:rsidR="00A20CEC">
        <w:t>O bond</w:t>
      </w:r>
      <w:r w:rsidR="005815DF">
        <w:t>, can be just some noise</w:t>
      </w:r>
    </w:p>
    <w:p w14:paraId="4C907505" w14:textId="0AE31739" w:rsidR="002F788F" w:rsidRDefault="002F788F" w:rsidP="002F788F">
      <w:r w:rsidRPr="002D55E4">
        <w:rPr>
          <w:color w:val="E36C0A" w:themeColor="accent6" w:themeShade="BF"/>
        </w:rPr>
        <w:t xml:space="preserve">res 32 </w:t>
      </w:r>
      <w:r>
        <w:t xml:space="preserve">lots of positive and </w:t>
      </w:r>
      <w:r w:rsidR="003D5B09">
        <w:t>negative</w:t>
      </w:r>
      <w:r>
        <w:t xml:space="preserve"> density around SG</w:t>
      </w:r>
    </w:p>
    <w:p w14:paraId="5CE61E7A" w14:textId="44FE96DC" w:rsidR="00A110C5" w:rsidRDefault="003D5B09" w:rsidP="002F788F">
      <w:r>
        <w:t xml:space="preserve">  </w:t>
      </w:r>
      <w:r w:rsidR="00B37C74">
        <w:t xml:space="preserve">     </w:t>
      </w:r>
      <w:r>
        <w:t xml:space="preserve">     </w:t>
      </w:r>
      <w:r w:rsidR="00A110C5">
        <w:t xml:space="preserve">green density on Oxygen – some </w:t>
      </w:r>
      <w:r w:rsidR="005C2201">
        <w:t>HBond??</w:t>
      </w:r>
    </w:p>
    <w:p w14:paraId="57FA86B2" w14:textId="26523B62" w:rsidR="003D5B09" w:rsidRDefault="002F788F">
      <w:r w:rsidRPr="002D55E4">
        <w:rPr>
          <w:color w:val="E36C0A" w:themeColor="accent6" w:themeShade="BF"/>
        </w:rPr>
        <w:t xml:space="preserve">res </w:t>
      </w:r>
      <w:r w:rsidR="003D5B09" w:rsidRPr="008511E9">
        <w:rPr>
          <w:color w:val="E36C0A" w:themeColor="accent6" w:themeShade="BF"/>
        </w:rPr>
        <w:t xml:space="preserve">34 </w:t>
      </w:r>
      <w:r w:rsidR="003D5B09" w:rsidRPr="002D55E4">
        <w:t>negative</w:t>
      </w:r>
      <w:r w:rsidR="003D5B09">
        <w:t xml:space="preserve"> density around CA and positive density on N on both altlocs</w:t>
      </w:r>
    </w:p>
    <w:p w14:paraId="5F49EAF9" w14:textId="551C0B00" w:rsidR="003D5B09" w:rsidRDefault="003D5B09" w:rsidP="002F788F">
      <w:r>
        <w:t xml:space="preserve">  </w:t>
      </w:r>
      <w:r w:rsidR="00B37C74">
        <w:t xml:space="preserve">      </w:t>
      </w:r>
      <w:r>
        <w:t xml:space="preserve">    BILE HA, HB floating </w:t>
      </w:r>
      <w:r w:rsidRPr="007210FE">
        <w:rPr>
          <w:color w:val="4F81BD" w:themeColor="accent1"/>
        </w:rPr>
        <w:t>BIG</w:t>
      </w:r>
      <w:r>
        <w:t>, CB1 has only very little density</w:t>
      </w:r>
    </w:p>
    <w:p w14:paraId="4B8C9B34" w14:textId="2E1E54DE" w:rsidR="002F788F" w:rsidRDefault="00B37C74" w:rsidP="002F788F">
      <w:r>
        <w:t xml:space="preserve">     </w:t>
      </w:r>
      <w:r w:rsidR="003D5B09">
        <w:t xml:space="preserve">      </w:t>
      </w:r>
      <w:r w:rsidR="002F788F">
        <w:t>BILE C-CA-CB angle 122 (111), CB-CG1-CD1 124 (113), O-C-N 131</w:t>
      </w:r>
      <w:r w:rsidR="009C1272">
        <w:t xml:space="preserve">, CG2 </w:t>
      </w:r>
      <w:r w:rsidR="009C1272">
        <w:t>methyl group</w:t>
      </w:r>
      <w:r w:rsidR="009C1272">
        <w:t xml:space="preserve"> geometry not good, CG2-HG23 too long</w:t>
      </w:r>
    </w:p>
    <w:p w14:paraId="47F4A8AD" w14:textId="268DB8AA" w:rsidR="002F788F" w:rsidRDefault="00B37C74">
      <w:r>
        <w:t xml:space="preserve"> </w:t>
      </w:r>
      <w:r w:rsidR="003D5B09">
        <w:rPr>
          <w:color w:val="4F81BD" w:themeColor="accent1"/>
        </w:rPr>
        <w:t xml:space="preserve"> </w:t>
      </w:r>
      <w:r>
        <w:rPr>
          <w:color w:val="4F81BD" w:themeColor="accent1"/>
        </w:rPr>
        <w:t xml:space="preserve">   </w:t>
      </w:r>
      <w:r w:rsidR="003D5B09">
        <w:rPr>
          <w:color w:val="4F81BD" w:themeColor="accent1"/>
        </w:rPr>
        <w:t xml:space="preserve">  </w:t>
      </w:r>
      <w:r w:rsidR="00721456">
        <w:rPr>
          <w:color w:val="4F81BD" w:themeColor="accent1"/>
        </w:rPr>
        <w:t xml:space="preserve"> </w:t>
      </w:r>
      <w:r w:rsidR="003D5B09">
        <w:rPr>
          <w:color w:val="4F81BD" w:themeColor="accent1"/>
        </w:rPr>
        <w:t xml:space="preserve">   </w:t>
      </w:r>
      <w:r w:rsidR="002F788F">
        <w:t>AILE C-CA-CB 103</w:t>
      </w:r>
    </w:p>
    <w:p w14:paraId="6E57A640" w14:textId="77777777" w:rsidR="002F788F" w:rsidRDefault="002F788F" w:rsidP="002F788F">
      <w:r w:rsidRPr="002D55E4">
        <w:rPr>
          <w:color w:val="E36C0A" w:themeColor="accent6" w:themeShade="BF"/>
        </w:rPr>
        <w:t xml:space="preserve">res 36 </w:t>
      </w:r>
      <w:r>
        <w:t>red and green density around ring, can be improve</w:t>
      </w:r>
    </w:p>
    <w:p w14:paraId="3391E89A" w14:textId="34F00268" w:rsidR="00A110C5" w:rsidRDefault="003D5B09" w:rsidP="002F788F">
      <w:r>
        <w:t xml:space="preserve">   </w:t>
      </w:r>
      <w:r w:rsidR="00B37C74">
        <w:t xml:space="preserve">    </w:t>
      </w:r>
      <w:r>
        <w:t xml:space="preserve">    </w:t>
      </w:r>
      <w:r w:rsidR="00A110C5">
        <w:t xml:space="preserve">Green and red </w:t>
      </w:r>
      <w:r w:rsidR="00545537">
        <w:t>densities</w:t>
      </w:r>
      <w:r w:rsidR="00A110C5">
        <w:t xml:space="preserve"> on CB Hydrogens (CH2 can be rotated to better fit densities</w:t>
      </w:r>
      <w:r>
        <w:t>)</w:t>
      </w:r>
    </w:p>
    <w:p w14:paraId="7F951F74" w14:textId="7B8315AC" w:rsidR="002F788F" w:rsidRDefault="002F788F" w:rsidP="002F788F">
      <w:r w:rsidRPr="002D55E4">
        <w:rPr>
          <w:color w:val="E36C0A" w:themeColor="accent6" w:themeShade="BF"/>
        </w:rPr>
        <w:t xml:space="preserve">res 37 </w:t>
      </w:r>
      <w:r>
        <w:t xml:space="preserve">BGLY H </w:t>
      </w:r>
      <w:r w:rsidR="00545537">
        <w:t>floating -</w:t>
      </w:r>
      <w:r w:rsidR="00545537" w:rsidRPr="007210FE">
        <w:rPr>
          <w:color w:val="4F81BD" w:themeColor="accent1"/>
        </w:rPr>
        <w:t xml:space="preserve"> BIG</w:t>
      </w:r>
    </w:p>
    <w:p w14:paraId="5AB0E945" w14:textId="301543CE" w:rsidR="0077719A" w:rsidRDefault="00B37C74" w:rsidP="002F788F">
      <w:r>
        <w:t xml:space="preserve">    </w:t>
      </w:r>
      <w:r w:rsidR="002F788F">
        <w:t xml:space="preserve">       AGLY O </w:t>
      </w:r>
      <w:r w:rsidR="00545537">
        <w:t>pointing</w:t>
      </w:r>
      <w:r w:rsidR="002F788F">
        <w:t xml:space="preserve"> to negative density </w:t>
      </w:r>
      <w:r w:rsidR="0077719A">
        <w:t>and B Oxygen to positive</w:t>
      </w:r>
      <w:r w:rsidR="00D171DC">
        <w:t xml:space="preserve"> </w:t>
      </w:r>
      <w:r w:rsidR="00D171DC" w:rsidRPr="002D55E4">
        <w:rPr>
          <w:color w:val="4F81BD" w:themeColor="accent1"/>
        </w:rPr>
        <w:t>- BIG</w:t>
      </w:r>
    </w:p>
    <w:p w14:paraId="4FF1F41A" w14:textId="77777777" w:rsidR="002F788F" w:rsidRDefault="002F788F" w:rsidP="002F788F">
      <w:r w:rsidRPr="002D55E4">
        <w:rPr>
          <w:color w:val="E36C0A" w:themeColor="accent6" w:themeShade="BF"/>
        </w:rPr>
        <w:t xml:space="preserve">res 38 </w:t>
      </w:r>
      <w:r>
        <w:t>AALA HA floating</w:t>
      </w:r>
    </w:p>
    <w:p w14:paraId="102E62D7" w14:textId="3AD70629" w:rsidR="002F788F" w:rsidRDefault="00B37C74" w:rsidP="002F788F">
      <w:r>
        <w:t xml:space="preserve">    </w:t>
      </w:r>
      <w:r w:rsidR="002F788F">
        <w:t xml:space="preserve">       BALA CA, O in positive density</w:t>
      </w:r>
      <w:r w:rsidR="006E6F55">
        <w:t xml:space="preserve"> </w:t>
      </w:r>
    </w:p>
    <w:p w14:paraId="5E9279F7" w14:textId="77777777" w:rsidR="002F788F" w:rsidRDefault="002F788F" w:rsidP="002F788F">
      <w:r w:rsidRPr="002D55E4">
        <w:rPr>
          <w:color w:val="E36C0A" w:themeColor="accent6" w:themeShade="BF"/>
        </w:rPr>
        <w:t xml:space="preserve">res 39 </w:t>
      </w:r>
      <w:r>
        <w:t>ATHR HA floating</w:t>
      </w:r>
      <w:r w:rsidR="00635761">
        <w:t xml:space="preserve"> </w:t>
      </w:r>
      <w:r w:rsidR="00635761" w:rsidRPr="002D55E4">
        <w:rPr>
          <w:color w:val="4F81BD" w:themeColor="accent1"/>
        </w:rPr>
        <w:t>BIG</w:t>
      </w:r>
    </w:p>
    <w:p w14:paraId="345DEAD9" w14:textId="32CC8A31" w:rsidR="002F788F" w:rsidRDefault="00B37C74" w:rsidP="002F788F">
      <w:r>
        <w:t xml:space="preserve">    </w:t>
      </w:r>
      <w:r w:rsidR="002F788F">
        <w:t xml:space="preserve">       BTHR H,</w:t>
      </w:r>
      <w:r w:rsidR="00545537">
        <w:t xml:space="preserve"> </w:t>
      </w:r>
      <w:r w:rsidR="002F788F">
        <w:t>HA floating</w:t>
      </w:r>
      <w:r w:rsidR="00635761">
        <w:t xml:space="preserve"> </w:t>
      </w:r>
      <w:r w:rsidR="00635761" w:rsidRPr="002D55E4">
        <w:rPr>
          <w:color w:val="4F81BD" w:themeColor="accent1"/>
        </w:rPr>
        <w:t>BIG</w:t>
      </w:r>
      <w:r w:rsidR="002F788F">
        <w:t>, O-C-N 115</w:t>
      </w:r>
    </w:p>
    <w:p w14:paraId="120752D0" w14:textId="62DBA9D0" w:rsidR="002F788F" w:rsidRDefault="00B37C74" w:rsidP="002F788F">
      <w:r>
        <w:t xml:space="preserve">   </w:t>
      </w:r>
      <w:r w:rsidR="002F788F">
        <w:t xml:space="preserve">       positive density around C,</w:t>
      </w:r>
      <w:r w:rsidR="005C2201">
        <w:t xml:space="preserve"> </w:t>
      </w:r>
      <w:r w:rsidR="002F788F">
        <w:t>O</w:t>
      </w:r>
      <w:r w:rsidR="00B5232B">
        <w:t xml:space="preserve"> on both conformers </w:t>
      </w:r>
      <w:r w:rsidR="00B5232B" w:rsidRPr="002D55E4">
        <w:rPr>
          <w:color w:val="4F81BD" w:themeColor="accent1"/>
        </w:rPr>
        <w:t>BIG</w:t>
      </w:r>
      <w:r w:rsidR="00B5232B">
        <w:t xml:space="preserve"> </w:t>
      </w:r>
    </w:p>
    <w:p w14:paraId="3E00B015" w14:textId="61498B6E" w:rsidR="00B5232B" w:rsidRDefault="00B37C74" w:rsidP="002F788F">
      <w:r>
        <w:t xml:space="preserve">    </w:t>
      </w:r>
      <w:r w:rsidR="00560968">
        <w:t xml:space="preserve">      </w:t>
      </w:r>
      <w:r w:rsidR="00B5232B">
        <w:t>negative density on N of conformer A</w:t>
      </w:r>
      <w:r w:rsidR="009C1272">
        <w:t xml:space="preserve">, The </w:t>
      </w:r>
      <w:bookmarkStart w:id="6" w:name="OLE_LINK5"/>
      <w:r w:rsidR="009C1272">
        <w:t>OG1 of two conformers can be separated a bit to fit the positive density.</w:t>
      </w:r>
    </w:p>
    <w:bookmarkEnd w:id="6"/>
    <w:p w14:paraId="351BD3A2" w14:textId="3FA9B472" w:rsidR="009C1272" w:rsidRDefault="009C1272" w:rsidP="002F788F">
      <w:pPr>
        <w:rPr>
          <w:color w:val="E36C0A" w:themeColor="accent6" w:themeShade="BF"/>
        </w:rPr>
      </w:pPr>
      <w:r>
        <w:rPr>
          <w:color w:val="E36C0A" w:themeColor="accent6" w:themeShade="BF"/>
        </w:rPr>
        <w:lastRenderedPageBreak/>
        <w:t xml:space="preserve">res 40 </w:t>
      </w:r>
      <w:r w:rsidRPr="005F21F4">
        <w:t xml:space="preserve">N-O </w:t>
      </w:r>
      <w:r>
        <w:t>stick out</w:t>
      </w:r>
      <w:r w:rsidRPr="005F21F4">
        <w:t xml:space="preserve"> the peptide plane</w:t>
      </w:r>
    </w:p>
    <w:p w14:paraId="4F768972" w14:textId="5D76E429" w:rsidR="00BA2199" w:rsidRDefault="00BA2199" w:rsidP="002F788F">
      <w:r w:rsidRPr="002D55E4">
        <w:rPr>
          <w:color w:val="E36C0A" w:themeColor="accent6" w:themeShade="BF"/>
        </w:rPr>
        <w:t xml:space="preserve">res 41 </w:t>
      </w:r>
      <w:r>
        <w:t>proline – different puckering – red, green – or just better fit</w:t>
      </w:r>
    </w:p>
    <w:p w14:paraId="67942578" w14:textId="1925CC9A" w:rsidR="00721456" w:rsidRDefault="002F788F" w:rsidP="002F788F">
      <w:pPr>
        <w:rPr>
          <w:color w:val="E36C0A" w:themeColor="accent6" w:themeShade="BF"/>
        </w:rPr>
      </w:pPr>
      <w:r w:rsidRPr="002D55E4">
        <w:rPr>
          <w:color w:val="E36C0A" w:themeColor="accent6" w:themeShade="BF"/>
        </w:rPr>
        <w:t xml:space="preserve">res 42 </w:t>
      </w:r>
      <w:r w:rsidR="00721456">
        <w:t>oxygen a bit longer C=O bond (red green density)</w:t>
      </w:r>
    </w:p>
    <w:p w14:paraId="08306A8D" w14:textId="5A26F04F" w:rsidR="00BA2199" w:rsidRDefault="00721456" w:rsidP="002F788F">
      <w:r>
        <w:t xml:space="preserve">           </w:t>
      </w:r>
      <w:r w:rsidR="002F788F">
        <w:t>O-C-N(BASP) 132</w:t>
      </w:r>
      <w:r w:rsidR="00560968">
        <w:t xml:space="preserve"> </w:t>
      </w:r>
      <w:r w:rsidR="00B37C74">
        <w:t xml:space="preserve">     </w:t>
      </w:r>
      <w:r w:rsidR="00560968">
        <w:t xml:space="preserve">     </w:t>
      </w:r>
    </w:p>
    <w:p w14:paraId="4590ED78" w14:textId="63F2FE51" w:rsidR="00721456" w:rsidRDefault="002F788F" w:rsidP="002F788F">
      <w:pPr>
        <w:rPr>
          <w:color w:val="E36C0A" w:themeColor="accent6" w:themeShade="BF"/>
        </w:rPr>
      </w:pPr>
      <w:r w:rsidRPr="002D55E4">
        <w:rPr>
          <w:color w:val="E36C0A" w:themeColor="accent6" w:themeShade="BF"/>
        </w:rPr>
        <w:t xml:space="preserve">res 43 </w:t>
      </w:r>
      <w:r w:rsidR="00721456">
        <w:t>AASP CA-CB-CG-OD1 162, HD2 too close to CG</w:t>
      </w:r>
    </w:p>
    <w:p w14:paraId="3F0C38BE" w14:textId="4B8651E4" w:rsidR="002F788F" w:rsidRDefault="00721456" w:rsidP="002F788F">
      <w:r>
        <w:t xml:space="preserve">           </w:t>
      </w:r>
      <w:r w:rsidR="002F788F">
        <w:t>BASP CA-CB-CG-OD1 168 (0),</w:t>
      </w:r>
      <w:r w:rsidR="00596BE3" w:rsidRPr="00596BE3">
        <w:t xml:space="preserve"> </w:t>
      </w:r>
      <w:r w:rsidR="00596BE3" w:rsidRPr="00596BE3">
        <w:t>N-O stick out the peptide plane</w:t>
      </w:r>
      <w:r w:rsidR="002F788F">
        <w:t>, HA,</w:t>
      </w:r>
      <w:r>
        <w:t xml:space="preserve"> </w:t>
      </w:r>
      <w:r w:rsidR="002F788F">
        <w:t xml:space="preserve">HD2 floating  </w:t>
      </w:r>
    </w:p>
    <w:p w14:paraId="1ED37E83" w14:textId="737C3807" w:rsidR="00596BE3" w:rsidRDefault="00596BE3" w:rsidP="002F788F">
      <w:r w:rsidRPr="005F21F4">
        <w:rPr>
          <w:color w:val="E36C0A" w:themeColor="accent6" w:themeShade="BF"/>
        </w:rPr>
        <w:t>res 44</w:t>
      </w:r>
      <w:r>
        <w:t xml:space="preserve"> Hydrogen of the ring are not in a plane</w:t>
      </w:r>
    </w:p>
    <w:p w14:paraId="52E99FFF" w14:textId="23DF5CAD" w:rsidR="00BA2199" w:rsidRDefault="00721456" w:rsidP="002F788F">
      <w:r>
        <w:rPr>
          <w:color w:val="E36C0A" w:themeColor="accent6" w:themeShade="BF"/>
        </w:rPr>
        <w:t>r</w:t>
      </w:r>
      <w:r w:rsidR="00BA2199" w:rsidRPr="002D55E4">
        <w:rPr>
          <w:color w:val="E36C0A" w:themeColor="accent6" w:themeShade="BF"/>
        </w:rPr>
        <w:t>es 4</w:t>
      </w:r>
      <w:r w:rsidR="00560968">
        <w:rPr>
          <w:color w:val="E36C0A" w:themeColor="accent6" w:themeShade="BF"/>
        </w:rPr>
        <w:t>6</w:t>
      </w:r>
      <w:r w:rsidR="00BA2199" w:rsidRPr="002D55E4">
        <w:rPr>
          <w:color w:val="E36C0A" w:themeColor="accent6" w:themeShade="BF"/>
        </w:rPr>
        <w:t xml:space="preserve"> </w:t>
      </w:r>
      <w:r w:rsidR="00BA2199">
        <w:t>some green density on side of N maybe rotate Hydrogen and make N-H</w:t>
      </w:r>
      <w:r>
        <w:t>-</w:t>
      </w:r>
      <w:r w:rsidR="00BA2199">
        <w:t xml:space="preserve">O </w:t>
      </w:r>
      <w:r>
        <w:t>HBond</w:t>
      </w:r>
      <w:r w:rsidR="00BA2199">
        <w:t xml:space="preserve"> to the </w:t>
      </w:r>
      <w:r w:rsidR="005C2201">
        <w:t>terminal</w:t>
      </w:r>
      <w:r w:rsidR="00BA2199">
        <w:t xml:space="preserve"> </w:t>
      </w:r>
      <w:proofErr w:type="gramStart"/>
      <w:r w:rsidR="00BA2199">
        <w:t>O</w:t>
      </w:r>
      <w:r w:rsidR="00596BE3">
        <w:t>,  can</w:t>
      </w:r>
      <w:proofErr w:type="gramEnd"/>
      <w:r w:rsidR="00596BE3">
        <w:t xml:space="preserve"> be two conformers or just re-fit</w:t>
      </w:r>
    </w:p>
    <w:p w14:paraId="67ABE4B5" w14:textId="268BE0ED" w:rsidR="002F788F" w:rsidRDefault="002F788F" w:rsidP="002F788F">
      <w:r w:rsidRPr="002D55E4">
        <w:rPr>
          <w:color w:val="E36C0A" w:themeColor="accent6" w:themeShade="BF"/>
        </w:rPr>
        <w:t xml:space="preserve">res 2001 </w:t>
      </w:r>
      <w:r>
        <w:t>EOH no map fit, also clash with res 46</w:t>
      </w:r>
      <w:r w:rsidR="00596BE3">
        <w:t>, geometry itself is wrong, C1-C2 2.22</w:t>
      </w:r>
      <w:r w:rsidR="009D7D87">
        <w:t>, C1-0 1.54</w:t>
      </w:r>
    </w:p>
    <w:p w14:paraId="0F34AC6E" w14:textId="64B1A462" w:rsidR="009741DA" w:rsidRDefault="009741DA" w:rsidP="002F788F">
      <w:r w:rsidRPr="002D55E4">
        <w:rPr>
          <w:color w:val="E36C0A" w:themeColor="accent6" w:themeShade="BF"/>
        </w:rPr>
        <w:t xml:space="preserve">res 2002 </w:t>
      </w:r>
      <w:r>
        <w:t xml:space="preserve">EOH no map fit, </w:t>
      </w:r>
      <w:r>
        <w:t xml:space="preserve">also </w:t>
      </w:r>
      <w:r>
        <w:t>clash with res 8 and 11</w:t>
      </w:r>
    </w:p>
    <w:p w14:paraId="508A8B05" w14:textId="7B0065FA" w:rsidR="009741DA" w:rsidRDefault="009741DA" w:rsidP="002F788F">
      <w:r>
        <w:t xml:space="preserve">                 </w:t>
      </w:r>
      <w:r>
        <w:t>bad geometry, for altloc A</w:t>
      </w:r>
      <w:r>
        <w:t xml:space="preserve">, </w:t>
      </w:r>
      <w:bookmarkStart w:id="7" w:name="OLE_LINK4"/>
      <w:proofErr w:type="gramStart"/>
      <w:r w:rsidRPr="009741DA">
        <w:t>The</w:t>
      </w:r>
      <w:proofErr w:type="gramEnd"/>
      <w:r w:rsidRPr="009741DA">
        <w:t xml:space="preserve"> distances C1-C2 and C1-O are too long, and the angle O-C1-C2 is too weird</w:t>
      </w:r>
      <w:r>
        <w:t>, same for altloc B</w:t>
      </w:r>
    </w:p>
    <w:bookmarkEnd w:id="7"/>
    <w:p w14:paraId="4871E33F" w14:textId="25C09F51" w:rsidR="002F788F" w:rsidRDefault="002F788F" w:rsidP="002F788F">
      <w:pPr>
        <w:rPr>
          <w:rFonts w:hint="eastAsia"/>
        </w:rPr>
      </w:pPr>
      <w:r w:rsidRPr="002D55E4">
        <w:rPr>
          <w:color w:val="E36C0A" w:themeColor="accent6" w:themeShade="BF"/>
        </w:rPr>
        <w:t xml:space="preserve">res 2003 </w:t>
      </w:r>
      <w:r>
        <w:t xml:space="preserve">EOH </w:t>
      </w:r>
      <w:r w:rsidR="009D7D87" w:rsidRPr="009D7D87">
        <w:t>can be improved</w:t>
      </w:r>
    </w:p>
    <w:p w14:paraId="5427CC84" w14:textId="69ACA896" w:rsidR="002F788F" w:rsidRDefault="002F788F" w:rsidP="002F788F">
      <w:r w:rsidRPr="002D55E4">
        <w:rPr>
          <w:color w:val="E36C0A" w:themeColor="accent6" w:themeShade="BF"/>
        </w:rPr>
        <w:t xml:space="preserve">res 2004 </w:t>
      </w:r>
      <w:r>
        <w:t xml:space="preserve">EOH </w:t>
      </w:r>
      <w:r w:rsidR="009D7D87">
        <w:t>geometry is wrong, C1-C2 too long</w:t>
      </w:r>
    </w:p>
    <w:p w14:paraId="15DDBB9F" w14:textId="77777777" w:rsidR="002F788F" w:rsidRDefault="002F788F" w:rsidP="002F788F"/>
    <w:p w14:paraId="76738A2A" w14:textId="77777777" w:rsidR="002F788F" w:rsidRDefault="002F788F" w:rsidP="002F788F">
      <w:r>
        <w:t>Questionable waters</w:t>
      </w:r>
    </w:p>
    <w:p w14:paraId="4988716E" w14:textId="77777777" w:rsidR="002F788F" w:rsidRDefault="002F788F" w:rsidP="002F788F">
      <w:r>
        <w:t>3112 clash with res 25 BLEU HD12</w:t>
      </w:r>
    </w:p>
    <w:p w14:paraId="127472B0" w14:textId="77777777" w:rsidR="002F788F" w:rsidRDefault="002F788F" w:rsidP="002F788F">
      <w:r>
        <w:t>3006 3016 3017B 3021 3028 3033B 3035 3047 3051 3052B 3054 3071 3072 3083 3085</w:t>
      </w:r>
    </w:p>
    <w:p w14:paraId="186088BB" w14:textId="77777777" w:rsidR="002F788F" w:rsidRDefault="002F788F" w:rsidP="002F788F">
      <w:r>
        <w:t>3088 3092 3093 3095 3096 3098 3101 3109 3110 3111 3112 3113 3114 3115 3116 3117</w:t>
      </w:r>
    </w:p>
    <w:p w14:paraId="4A6A29A7" w14:textId="77777777" w:rsidR="002F788F" w:rsidRDefault="002F788F" w:rsidP="002F788F">
      <w:r>
        <w:t xml:space="preserve">3118 3119 3120 3121 3123 </w:t>
      </w:r>
    </w:p>
    <w:p w14:paraId="65CCBC97" w14:textId="77777777" w:rsidR="002F788F" w:rsidRDefault="002F788F" w:rsidP="002F788F">
      <w:r>
        <w:t>Water can be improved:</w:t>
      </w:r>
    </w:p>
    <w:p w14:paraId="7A6BCD49" w14:textId="77777777" w:rsidR="002F788F" w:rsidRDefault="002F788F" w:rsidP="002F788F">
      <w:r>
        <w:t xml:space="preserve">3023 3025 3027 3031 3066B 3076 3081 3082B 3084 3099 </w:t>
      </w:r>
    </w:p>
    <w:p w14:paraId="14AF60F5" w14:textId="77777777" w:rsidR="002F788F" w:rsidRDefault="002F788F" w:rsidP="002F788F"/>
    <w:p w14:paraId="27275F29" w14:textId="77777777" w:rsidR="002F788F" w:rsidRDefault="002F788F" w:rsidP="002F788F"/>
    <w:p w14:paraId="2C7A7EAA" w14:textId="77777777" w:rsidR="00063233" w:rsidRDefault="005F21F4"/>
    <w:sectPr w:rsidR="00063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788F"/>
    <w:rsid w:val="000123CD"/>
    <w:rsid w:val="000903B7"/>
    <w:rsid w:val="00183529"/>
    <w:rsid w:val="002D55E4"/>
    <w:rsid w:val="002F788F"/>
    <w:rsid w:val="00325A72"/>
    <w:rsid w:val="003460B0"/>
    <w:rsid w:val="003B1D0A"/>
    <w:rsid w:val="003D5B09"/>
    <w:rsid w:val="00457A66"/>
    <w:rsid w:val="004776C9"/>
    <w:rsid w:val="004978F6"/>
    <w:rsid w:val="004C56BC"/>
    <w:rsid w:val="00511E67"/>
    <w:rsid w:val="00545537"/>
    <w:rsid w:val="00560968"/>
    <w:rsid w:val="00570E85"/>
    <w:rsid w:val="005815DF"/>
    <w:rsid w:val="00596BE3"/>
    <w:rsid w:val="005B274B"/>
    <w:rsid w:val="005C2201"/>
    <w:rsid w:val="005C2307"/>
    <w:rsid w:val="005F21F4"/>
    <w:rsid w:val="005F7A67"/>
    <w:rsid w:val="00635761"/>
    <w:rsid w:val="00645C34"/>
    <w:rsid w:val="00665719"/>
    <w:rsid w:val="006C40CB"/>
    <w:rsid w:val="006E6F55"/>
    <w:rsid w:val="00721456"/>
    <w:rsid w:val="00730EF5"/>
    <w:rsid w:val="0073716E"/>
    <w:rsid w:val="0075232D"/>
    <w:rsid w:val="007663AB"/>
    <w:rsid w:val="0077719A"/>
    <w:rsid w:val="007A553B"/>
    <w:rsid w:val="008029B2"/>
    <w:rsid w:val="008511E9"/>
    <w:rsid w:val="00853C18"/>
    <w:rsid w:val="008F2E11"/>
    <w:rsid w:val="008F4270"/>
    <w:rsid w:val="00902179"/>
    <w:rsid w:val="00973F75"/>
    <w:rsid w:val="009741DA"/>
    <w:rsid w:val="009B5FC1"/>
    <w:rsid w:val="009C1272"/>
    <w:rsid w:val="009D7D87"/>
    <w:rsid w:val="009E2D92"/>
    <w:rsid w:val="009E3F42"/>
    <w:rsid w:val="00A110C5"/>
    <w:rsid w:val="00A20CEC"/>
    <w:rsid w:val="00A340AD"/>
    <w:rsid w:val="00A5777F"/>
    <w:rsid w:val="00A83743"/>
    <w:rsid w:val="00B37C74"/>
    <w:rsid w:val="00B43A58"/>
    <w:rsid w:val="00B5232B"/>
    <w:rsid w:val="00BA2199"/>
    <w:rsid w:val="00BB641D"/>
    <w:rsid w:val="00C0245D"/>
    <w:rsid w:val="00C06E4E"/>
    <w:rsid w:val="00C071F8"/>
    <w:rsid w:val="00C311BA"/>
    <w:rsid w:val="00C4362E"/>
    <w:rsid w:val="00CB1C72"/>
    <w:rsid w:val="00CF6086"/>
    <w:rsid w:val="00D171DC"/>
    <w:rsid w:val="00D230DB"/>
    <w:rsid w:val="00D24B9C"/>
    <w:rsid w:val="00D41006"/>
    <w:rsid w:val="00D559B6"/>
    <w:rsid w:val="00DB19F1"/>
    <w:rsid w:val="00DD472D"/>
    <w:rsid w:val="00E0393D"/>
    <w:rsid w:val="00E153BF"/>
    <w:rsid w:val="00E4742D"/>
    <w:rsid w:val="00EF7D24"/>
    <w:rsid w:val="00F1265A"/>
    <w:rsid w:val="00F8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3FF8"/>
  <w15:docId w15:val="{D58B2A8A-27A3-47A8-9FB0-B9B37D07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F78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78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78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78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788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8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Malgorzata Biczysko</dc:creator>
  <cp:lastModifiedBy>yanting xu</cp:lastModifiedBy>
  <cp:revision>16</cp:revision>
  <cp:lastPrinted>2020-10-22T04:54:00Z</cp:lastPrinted>
  <dcterms:created xsi:type="dcterms:W3CDTF">2020-10-20T14:38:00Z</dcterms:created>
  <dcterms:modified xsi:type="dcterms:W3CDTF">2020-10-22T13:28:00Z</dcterms:modified>
</cp:coreProperties>
</file>